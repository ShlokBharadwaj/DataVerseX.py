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73F89" w:rsidRDefault="00F95485">
      <w:r>
        <w:t>Dear [insert name of recipient],</w:t>
      </w:r>
    </w:p>
    <w:p w14:paraId="00000002" w14:textId="77777777" w:rsidR="00173F89" w:rsidRDefault="00173F89"/>
    <w:p w14:paraId="00000003" w14:textId="77777777" w:rsidR="00173F89" w:rsidRDefault="00F95485">
      <w:r>
        <w:t>[Introduce the task that you’ve completed in 1 - 2 sentences]</w:t>
      </w:r>
    </w:p>
    <w:p w14:paraId="00000004" w14:textId="77777777" w:rsidR="00173F89" w:rsidRDefault="00173F89"/>
    <w:p w14:paraId="00000005" w14:textId="35FD720D" w:rsidR="00173F89" w:rsidRDefault="00F95485">
      <w:r>
        <w:t>[Summarize findings from your analysis in 3 - 5 bullet points]</w:t>
      </w:r>
    </w:p>
    <w:p w14:paraId="00000006" w14:textId="77777777" w:rsidR="00173F89" w:rsidRDefault="00173F89"/>
    <w:p w14:paraId="00000007" w14:textId="77777777" w:rsidR="00173F89" w:rsidRDefault="00F95485">
      <w:r>
        <w:t>[Provide your recommendations in up to 3 bullet points]</w:t>
      </w:r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57E59CEC" w:rsidR="00173F89" w:rsidRDefault="00F95485">
      <w:del w:id="0" w:author="Author">
        <w:r w:rsidDel="00BA1B19">
          <w:delText>[name of sender]</w:delText>
        </w:r>
      </w:del>
      <w:ins w:id="1" w:author="Author">
        <w:r w:rsidR="00BA1B19">
          <w:t>Shlok Bharadwaj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BA1B19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2023-07-29T18:23:00Z</dcterms:modified>
</cp:coreProperties>
</file>